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E4214" w14:textId="2EB420BC" w:rsidR="00187B7F" w:rsidRPr="008C204C" w:rsidRDefault="00AB18CD" w:rsidP="00671305">
      <w:pPr>
        <w:pStyle w:val="Title"/>
        <w:rPr>
          <w:lang w:val="en-NZ"/>
        </w:rPr>
      </w:pPr>
      <w:r w:rsidRPr="008C204C">
        <w:rPr>
          <w:lang w:val="en-NZ"/>
        </w:rPr>
        <w:t xml:space="preserve">Quality plan for </w:t>
      </w:r>
      <w:del w:id="0" w:author="Jody Gibson" w:date="2023-04-05T17:10:00Z">
        <w:r w:rsidR="004B7A83" w:rsidDel="00942493">
          <w:rPr>
            <w:lang w:val="en-NZ"/>
          </w:rPr>
          <w:delText>[Project Name]</w:delText>
        </w:r>
      </w:del>
      <w:ins w:id="1" w:author="Jody Gibson" w:date="2023-04-05T17:10:00Z">
        <w:r w:rsidR="00942493">
          <w:rPr>
            <w:lang w:val="en-NZ"/>
          </w:rPr>
          <w:t>To-do list</w:t>
        </w:r>
      </w:ins>
    </w:p>
    <w:p w14:paraId="1E59E0AB" w14:textId="79D2579D" w:rsidR="00187B7F" w:rsidRDefault="00187B7F" w:rsidP="00187B7F">
      <w:pPr>
        <w:rPr>
          <w:sz w:val="20"/>
          <w:lang w:val="en-NZ"/>
        </w:rPr>
      </w:pPr>
      <w:r w:rsidRPr="008C204C">
        <w:rPr>
          <w:b/>
          <w:sz w:val="20"/>
          <w:lang w:val="en-NZ"/>
        </w:rPr>
        <w:t>File Name:</w:t>
      </w:r>
      <w:r w:rsidR="003D5610" w:rsidRPr="008C204C">
        <w:rPr>
          <w:b/>
          <w:sz w:val="20"/>
          <w:lang w:val="en-NZ"/>
        </w:rPr>
        <w:t xml:space="preserve"> </w:t>
      </w:r>
      <w:r w:rsidR="00AB18CD" w:rsidRPr="008C204C">
        <w:rPr>
          <w:sz w:val="20"/>
          <w:lang w:val="en-NZ"/>
        </w:rPr>
        <w:fldChar w:fldCharType="begin"/>
      </w:r>
      <w:r w:rsidR="00AB18CD" w:rsidRPr="008C204C">
        <w:rPr>
          <w:sz w:val="20"/>
          <w:lang w:val="en-NZ"/>
        </w:rPr>
        <w:instrText xml:space="preserve"> FILENAME \p \* MERGEFORMAT </w:instrText>
      </w:r>
      <w:r w:rsidR="00AB18CD" w:rsidRPr="008C204C">
        <w:rPr>
          <w:sz w:val="20"/>
          <w:lang w:val="en-NZ"/>
        </w:rPr>
        <w:fldChar w:fldCharType="separate"/>
      </w:r>
      <w:ins w:id="2" w:author="Jody Gibson" w:date="2023-04-05T17:10:00Z">
        <w:r w:rsidR="00942493">
          <w:rPr>
            <w:noProof/>
            <w:sz w:val="20"/>
            <w:lang w:val="en-NZ"/>
          </w:rPr>
          <w:t>C:\Users\Kolkwitzia\Documents\SE\BIT707_A1_QualityPlan_5086526.docx</w:t>
        </w:r>
      </w:ins>
      <w:del w:id="3" w:author="Jody Gibson" w:date="2023-04-05T17:10:00Z">
        <w:r w:rsidR="00AB18CD" w:rsidRPr="008C204C" w:rsidDel="00942493">
          <w:rPr>
            <w:noProof/>
            <w:sz w:val="20"/>
            <w:lang w:val="en-NZ"/>
          </w:rPr>
          <w:delText>D:\BIT707\Assignment 1\</w:delText>
        </w:r>
        <w:r w:rsidR="00C96B4C" w:rsidDel="00942493">
          <w:rPr>
            <w:noProof/>
            <w:sz w:val="20"/>
            <w:lang w:val="en-NZ"/>
          </w:rPr>
          <w:delText xml:space="preserve">Quality Plan </w:delText>
        </w:r>
        <w:r w:rsidR="004B7A83" w:rsidDel="00942493">
          <w:rPr>
            <w:noProof/>
            <w:sz w:val="20"/>
            <w:lang w:val="en-NZ"/>
          </w:rPr>
          <w:delText>Template</w:delText>
        </w:r>
        <w:r w:rsidR="00AB18CD" w:rsidRPr="008C204C" w:rsidDel="00942493">
          <w:rPr>
            <w:noProof/>
            <w:sz w:val="20"/>
            <w:lang w:val="en-NZ"/>
          </w:rPr>
          <w:delText>.docx</w:delText>
        </w:r>
      </w:del>
      <w:r w:rsidR="00AB18CD" w:rsidRPr="008C204C">
        <w:rPr>
          <w:sz w:val="20"/>
          <w:lang w:val="en-NZ"/>
        </w:rPr>
        <w:fldChar w:fldCharType="end"/>
      </w:r>
    </w:p>
    <w:p w14:paraId="15780D43" w14:textId="5D8DE5A3" w:rsidR="004B7A83" w:rsidDel="00942493" w:rsidRDefault="004B7A83" w:rsidP="00187B7F">
      <w:pPr>
        <w:rPr>
          <w:del w:id="4" w:author="Jody Gibson" w:date="2023-04-05T17:10:00Z"/>
          <w:sz w:val="20"/>
          <w:lang w:val="en-NZ"/>
        </w:rPr>
      </w:pPr>
      <w:del w:id="5" w:author="Jody Gibson" w:date="2023-04-05T17:10:00Z">
        <w:r w:rsidDel="00942493">
          <w:rPr>
            <w:sz w:val="20"/>
            <w:lang w:val="en-NZ"/>
          </w:rPr>
          <w:delText>[Right-click on the file name above and choose ‘update field’ to automatically show the actual filename]</w:delText>
        </w:r>
      </w:del>
    </w:p>
    <w:p w14:paraId="758C3DD7" w14:textId="53992C9A" w:rsidR="004B7A83" w:rsidRPr="008C204C" w:rsidDel="00942493" w:rsidRDefault="004B7A83" w:rsidP="00187B7F">
      <w:pPr>
        <w:rPr>
          <w:del w:id="6" w:author="Jody Gibson" w:date="2023-04-05T17:10:00Z"/>
          <w:sz w:val="20"/>
          <w:lang w:val="en-NZ"/>
        </w:rPr>
      </w:pPr>
      <w:del w:id="7" w:author="Jody Gibson" w:date="2023-04-05T17:10:00Z">
        <w:r w:rsidRPr="0078603C" w:rsidDel="00942493">
          <w:rPr>
            <w:sz w:val="20"/>
            <w:lang w:val="en-NZ"/>
          </w:rPr>
          <w:delText xml:space="preserve">[Note: remove comments in square brackets </w:delText>
        </w:r>
        <w:r w:rsidR="00D40FAF" w:rsidDel="00942493">
          <w:rPr>
            <w:sz w:val="20"/>
            <w:lang w:val="en-NZ"/>
          </w:rPr>
          <w:delText>like this one (</w:delText>
        </w:r>
        <w:r w:rsidR="008B6042" w:rsidDel="00942493">
          <w:rPr>
            <w:sz w:val="20"/>
            <w:lang w:val="en-NZ"/>
          </w:rPr>
          <w:delText>and the square brackets</w:delText>
        </w:r>
        <w:r w:rsidR="00D40FAF" w:rsidDel="00942493">
          <w:rPr>
            <w:sz w:val="20"/>
            <w:lang w:val="en-NZ"/>
          </w:rPr>
          <w:delText xml:space="preserve">) </w:delText>
        </w:r>
        <w:r w:rsidR="008B6042" w:rsidDel="00942493">
          <w:rPr>
            <w:sz w:val="20"/>
            <w:lang w:val="en-NZ"/>
          </w:rPr>
          <w:delText>b</w:delText>
        </w:r>
        <w:r w:rsidRPr="0078603C" w:rsidDel="00942493">
          <w:rPr>
            <w:sz w:val="20"/>
            <w:lang w:val="en-NZ"/>
          </w:rPr>
          <w:delText xml:space="preserve">efore submission. You may change fonts and formatting if you wish but </w:delText>
        </w:r>
        <w:r w:rsidDel="00942493">
          <w:rPr>
            <w:sz w:val="20"/>
            <w:lang w:val="en-NZ"/>
          </w:rPr>
          <w:delText xml:space="preserve">you should </w:delText>
        </w:r>
        <w:r w:rsidRPr="0078603C" w:rsidDel="00942493">
          <w:rPr>
            <w:sz w:val="20"/>
            <w:lang w:val="en-NZ"/>
          </w:rPr>
          <w:delText>show the same information in the same order.]</w:delText>
        </w:r>
      </w:del>
    </w:p>
    <w:p w14:paraId="790CCD12" w14:textId="77777777" w:rsidR="00187B7F" w:rsidRPr="008C204C" w:rsidRDefault="00C37E05" w:rsidP="00C37E05">
      <w:pPr>
        <w:spacing w:after="0"/>
        <w:rPr>
          <w:b/>
          <w:lang w:val="en-NZ"/>
        </w:rPr>
      </w:pPr>
      <w:r w:rsidRPr="008C204C">
        <w:rPr>
          <w:b/>
          <w:lang w:val="en-NZ"/>
        </w:rPr>
        <w:t>Version Control</w:t>
      </w:r>
    </w:p>
    <w:tbl>
      <w:tblPr>
        <w:tblStyle w:val="TableGrid"/>
        <w:tblW w:w="0" w:type="auto"/>
        <w:tblLook w:val="04A0" w:firstRow="1" w:lastRow="0" w:firstColumn="1" w:lastColumn="0" w:noHBand="0" w:noVBand="1"/>
      </w:tblPr>
      <w:tblGrid>
        <w:gridCol w:w="1271"/>
        <w:gridCol w:w="4267"/>
        <w:gridCol w:w="1461"/>
        <w:gridCol w:w="2017"/>
      </w:tblGrid>
      <w:tr w:rsidR="000520BA" w:rsidRPr="008C204C" w14:paraId="51C33AB8" w14:textId="77777777" w:rsidTr="000520BA">
        <w:tc>
          <w:tcPr>
            <w:tcW w:w="1271" w:type="dxa"/>
          </w:tcPr>
          <w:p w14:paraId="7B241A48" w14:textId="38104C0A" w:rsidR="000520BA" w:rsidRPr="008C204C" w:rsidRDefault="000520BA" w:rsidP="000520BA">
            <w:pPr>
              <w:rPr>
                <w:b/>
                <w:lang w:val="en-NZ"/>
              </w:rPr>
            </w:pPr>
            <w:r>
              <w:rPr>
                <w:b/>
                <w:lang w:val="en-NZ"/>
              </w:rPr>
              <w:t>Version</w:t>
            </w:r>
          </w:p>
        </w:tc>
        <w:tc>
          <w:tcPr>
            <w:tcW w:w="4267" w:type="dxa"/>
          </w:tcPr>
          <w:p w14:paraId="620C65E9" w14:textId="1A287D50" w:rsidR="000520BA" w:rsidRPr="008C204C" w:rsidRDefault="000520BA" w:rsidP="000520BA">
            <w:pPr>
              <w:rPr>
                <w:b/>
                <w:lang w:val="en-NZ"/>
              </w:rPr>
            </w:pPr>
            <w:r w:rsidRPr="008C204C">
              <w:rPr>
                <w:b/>
                <w:lang w:val="en-NZ"/>
              </w:rPr>
              <w:t>Description</w:t>
            </w:r>
          </w:p>
        </w:tc>
        <w:tc>
          <w:tcPr>
            <w:tcW w:w="1461" w:type="dxa"/>
          </w:tcPr>
          <w:p w14:paraId="331127FB" w14:textId="4BC86661" w:rsidR="000520BA" w:rsidRPr="008C204C" w:rsidRDefault="000520BA" w:rsidP="000520BA">
            <w:pPr>
              <w:rPr>
                <w:b/>
                <w:lang w:val="en-NZ"/>
              </w:rPr>
            </w:pPr>
            <w:r w:rsidRPr="008C204C">
              <w:rPr>
                <w:b/>
                <w:lang w:val="en-NZ"/>
              </w:rPr>
              <w:t>Date</w:t>
            </w:r>
          </w:p>
        </w:tc>
        <w:tc>
          <w:tcPr>
            <w:tcW w:w="2017" w:type="dxa"/>
          </w:tcPr>
          <w:p w14:paraId="34378A59" w14:textId="77777777" w:rsidR="000520BA" w:rsidRPr="008C204C" w:rsidRDefault="000520BA" w:rsidP="000520BA">
            <w:pPr>
              <w:rPr>
                <w:b/>
                <w:lang w:val="en-NZ"/>
              </w:rPr>
            </w:pPr>
            <w:r w:rsidRPr="008C204C">
              <w:rPr>
                <w:b/>
                <w:lang w:val="en-NZ"/>
              </w:rPr>
              <w:t>Author</w:t>
            </w:r>
          </w:p>
        </w:tc>
      </w:tr>
      <w:tr w:rsidR="000520BA" w:rsidRPr="008C204C" w14:paraId="57B2C61F" w14:textId="77777777" w:rsidTr="000520BA">
        <w:tc>
          <w:tcPr>
            <w:tcW w:w="1271" w:type="dxa"/>
          </w:tcPr>
          <w:p w14:paraId="49B07C23" w14:textId="6441FADE" w:rsidR="000520BA" w:rsidRPr="008C204C" w:rsidRDefault="000520BA" w:rsidP="000520BA">
            <w:pPr>
              <w:rPr>
                <w:lang w:val="en-NZ"/>
              </w:rPr>
            </w:pPr>
            <w:r>
              <w:rPr>
                <w:lang w:val="en-NZ"/>
              </w:rPr>
              <w:t>1-0</w:t>
            </w:r>
          </w:p>
        </w:tc>
        <w:tc>
          <w:tcPr>
            <w:tcW w:w="4267" w:type="dxa"/>
          </w:tcPr>
          <w:p w14:paraId="140577DF" w14:textId="1E5C3052" w:rsidR="000520BA" w:rsidRPr="008C204C" w:rsidRDefault="000520BA" w:rsidP="000520BA">
            <w:pPr>
              <w:rPr>
                <w:lang w:val="en-NZ"/>
              </w:rPr>
            </w:pPr>
            <w:r w:rsidRPr="008C204C">
              <w:rPr>
                <w:lang w:val="en-NZ"/>
              </w:rPr>
              <w:t>Initial Version</w:t>
            </w:r>
          </w:p>
        </w:tc>
        <w:tc>
          <w:tcPr>
            <w:tcW w:w="1461" w:type="dxa"/>
          </w:tcPr>
          <w:p w14:paraId="129715A5" w14:textId="39AA539E" w:rsidR="000520BA" w:rsidRPr="008C204C" w:rsidRDefault="00942493" w:rsidP="000520BA">
            <w:pPr>
              <w:rPr>
                <w:lang w:val="en-NZ"/>
              </w:rPr>
            </w:pPr>
            <w:ins w:id="8" w:author="Jody Gibson" w:date="2023-04-05T17:12:00Z">
              <w:r>
                <w:rPr>
                  <w:lang w:val="en-NZ"/>
                </w:rPr>
                <w:t>5</w:t>
              </w:r>
              <w:r w:rsidRPr="00942493">
                <w:rPr>
                  <w:vertAlign w:val="superscript"/>
                  <w:lang w:val="en-NZ"/>
                  <w:rPrChange w:id="9" w:author="Jody Gibson" w:date="2023-04-05T17:12:00Z">
                    <w:rPr>
                      <w:lang w:val="en-NZ"/>
                    </w:rPr>
                  </w:rPrChange>
                </w:rPr>
                <w:t>th</w:t>
              </w:r>
              <w:r>
                <w:rPr>
                  <w:lang w:val="en-NZ"/>
                </w:rPr>
                <w:t xml:space="preserve"> April</w:t>
              </w:r>
            </w:ins>
          </w:p>
        </w:tc>
        <w:tc>
          <w:tcPr>
            <w:tcW w:w="2017" w:type="dxa"/>
          </w:tcPr>
          <w:p w14:paraId="492626FE" w14:textId="090FCBFC" w:rsidR="000520BA" w:rsidRPr="008C204C" w:rsidRDefault="008B6042" w:rsidP="000520BA">
            <w:pPr>
              <w:rPr>
                <w:lang w:val="en-NZ"/>
              </w:rPr>
            </w:pPr>
            <w:del w:id="10" w:author="Jody Gibson" w:date="2023-04-05T17:12:00Z">
              <w:r w:rsidDel="00942493">
                <w:rPr>
                  <w:lang w:val="en-NZ"/>
                </w:rPr>
                <w:delText>[Your name]</w:delText>
              </w:r>
            </w:del>
            <w:ins w:id="11" w:author="Jody Gibson" w:date="2023-04-05T17:12:00Z">
              <w:r w:rsidR="00942493">
                <w:rPr>
                  <w:lang w:val="en-NZ"/>
                </w:rPr>
                <w:t>Jody Gibson</w:t>
              </w:r>
            </w:ins>
          </w:p>
        </w:tc>
      </w:tr>
    </w:tbl>
    <w:p w14:paraId="32967A87" w14:textId="77777777" w:rsidR="00187B7F" w:rsidRPr="008C204C" w:rsidRDefault="00D76B3E" w:rsidP="00187B7F">
      <w:pPr>
        <w:rPr>
          <w:lang w:val="en-NZ"/>
        </w:rPr>
      </w:pPr>
      <w:r>
        <w:rPr>
          <w:lang w:val="en-NZ"/>
        </w:rPr>
        <w:pict w14:anchorId="783C9E1B">
          <v:rect id="_x0000_i1025" style="width:0;height:1.5pt" o:hralign="center" o:hrstd="t" o:hr="t" fillcolor="#a0a0a0" stroked="f"/>
        </w:pict>
      </w:r>
    </w:p>
    <w:p w14:paraId="71571C22" w14:textId="77777777" w:rsidR="00744586" w:rsidRDefault="00744586" w:rsidP="00744586">
      <w:pPr>
        <w:pStyle w:val="Heading1"/>
        <w:rPr>
          <w:ins w:id="12" w:author="Jody Gibson" w:date="2023-04-05T17:11:00Z"/>
          <w:lang w:val="en-NZ"/>
        </w:rPr>
      </w:pPr>
      <w:r w:rsidRPr="008C204C">
        <w:rPr>
          <w:lang w:val="en-NZ"/>
        </w:rPr>
        <w:t>Overview</w:t>
      </w:r>
    </w:p>
    <w:p w14:paraId="3F205B71" w14:textId="1D6B4190" w:rsidR="00942493" w:rsidRPr="00942493" w:rsidRDefault="00942493" w:rsidP="00942493">
      <w:pPr>
        <w:rPr>
          <w:lang w:val="en-NZ"/>
          <w:rPrChange w:id="13" w:author="Jody Gibson" w:date="2023-04-05T17:11:00Z">
            <w:rPr>
              <w:lang w:val="en-NZ"/>
            </w:rPr>
          </w:rPrChange>
        </w:rPr>
        <w:pPrChange w:id="14" w:author="Jody Gibson" w:date="2023-04-05T17:11:00Z">
          <w:pPr>
            <w:pStyle w:val="Heading1"/>
          </w:pPr>
        </w:pPrChange>
      </w:pPr>
      <w:ins w:id="15" w:author="Jody Gibson" w:date="2023-04-05T17:11:00Z">
        <w:r>
          <w:rPr>
            <w:lang w:val="en-NZ"/>
          </w:rPr>
          <w:t xml:space="preserve">This quality plan covers the above project and </w:t>
        </w:r>
      </w:ins>
      <w:ins w:id="16" w:author="Jody Gibson" w:date="2023-04-05T17:12:00Z">
        <w:r>
          <w:rPr>
            <w:lang w:val="en-NZ"/>
          </w:rPr>
          <w:t xml:space="preserve">will </w:t>
        </w:r>
      </w:ins>
      <w:ins w:id="17" w:author="Jody Gibson" w:date="2023-04-05T17:13:00Z">
        <w:r>
          <w:rPr>
            <w:lang w:val="en-NZ"/>
          </w:rPr>
          <w:t>be used throughout said project to ensure quality is kept to a high standard so that it will be a high-quality application once complete.</w:t>
        </w:r>
      </w:ins>
    </w:p>
    <w:p w14:paraId="778014A7" w14:textId="59AF8F7C" w:rsidR="00297A73" w:rsidRPr="00297A73" w:rsidDel="00942493" w:rsidRDefault="00297A73" w:rsidP="00297A73">
      <w:pPr>
        <w:rPr>
          <w:del w:id="18" w:author="Jody Gibson" w:date="2023-04-05T17:11:00Z"/>
          <w:lang w:val="en-NZ"/>
        </w:rPr>
      </w:pPr>
      <w:del w:id="19" w:author="Jody Gibson" w:date="2023-04-05T17:11:00Z">
        <w:r w:rsidDel="00942493">
          <w:rPr>
            <w:lang w:val="en-NZ"/>
          </w:rPr>
          <w:delText>[Write a brief introductory sentence about what this plan covers]</w:delText>
        </w:r>
      </w:del>
    </w:p>
    <w:p w14:paraId="4FFCDCDA" w14:textId="77777777" w:rsidR="00744586" w:rsidRPr="008C204C" w:rsidRDefault="00744586" w:rsidP="00744586">
      <w:pPr>
        <w:pStyle w:val="Heading1"/>
        <w:rPr>
          <w:lang w:val="en-NZ"/>
        </w:rPr>
      </w:pPr>
      <w:r w:rsidRPr="008C204C">
        <w:rPr>
          <w:lang w:val="en-NZ"/>
        </w:rPr>
        <w:t>1. Quality Management issues for this project</w:t>
      </w:r>
    </w:p>
    <w:p w14:paraId="32B1735C" w14:textId="77777777" w:rsidR="00744586" w:rsidRPr="008C204C" w:rsidRDefault="00744586" w:rsidP="00744586">
      <w:pPr>
        <w:spacing w:after="0"/>
        <w:rPr>
          <w:lang w:val="en-NZ"/>
        </w:rPr>
      </w:pPr>
    </w:p>
    <w:p w14:paraId="5CA353EE" w14:textId="124F61A3" w:rsidR="00744586" w:rsidRPr="008C204C" w:rsidRDefault="00744586" w:rsidP="00744586">
      <w:pPr>
        <w:spacing w:after="0"/>
        <w:rPr>
          <w:lang w:val="en-NZ"/>
        </w:rPr>
      </w:pPr>
      <w:r w:rsidRPr="008C204C">
        <w:rPr>
          <w:b/>
          <w:lang w:val="en-NZ"/>
        </w:rPr>
        <w:t>Issue:</w:t>
      </w:r>
      <w:r w:rsidRPr="008C204C">
        <w:rPr>
          <w:lang w:val="en-NZ"/>
        </w:rPr>
        <w:t xml:space="preserve"> </w:t>
      </w:r>
      <w:del w:id="20" w:author="Jody Gibson" w:date="2023-04-05T17:16:00Z">
        <w:r w:rsidR="00297A73" w:rsidDel="00942493">
          <w:rPr>
            <w:lang w:val="en-NZ"/>
          </w:rPr>
          <w:delText>[add the quality management issues relevant to *this* project, not generic issues]</w:delText>
        </w:r>
      </w:del>
      <w:ins w:id="21" w:author="Jody Gibson" w:date="2023-04-05T17:20:00Z">
        <w:r w:rsidR="00942493">
          <w:rPr>
            <w:lang w:val="en-NZ"/>
          </w:rPr>
          <w:t>Parts of the written code do not work as expected</w:t>
        </w:r>
      </w:ins>
    </w:p>
    <w:p w14:paraId="00D7C48E" w14:textId="356374F5" w:rsidR="00744586" w:rsidRPr="00942493" w:rsidRDefault="00744586" w:rsidP="00744586">
      <w:pPr>
        <w:spacing w:after="0"/>
        <w:rPr>
          <w:lang w:val="en-NZ"/>
          <w:rPrChange w:id="22" w:author="Jody Gibson" w:date="2023-04-05T17:20:00Z">
            <w:rPr>
              <w:lang w:val="en-NZ"/>
            </w:rPr>
          </w:rPrChange>
        </w:rPr>
      </w:pPr>
      <w:r w:rsidRPr="008C204C">
        <w:rPr>
          <w:b/>
          <w:lang w:val="en-NZ"/>
        </w:rPr>
        <w:t xml:space="preserve">Explanation: </w:t>
      </w:r>
      <w:ins w:id="23" w:author="Jody Gibson" w:date="2023-04-05T17:20:00Z">
        <w:r w:rsidR="00942493">
          <w:rPr>
            <w:lang w:val="en-NZ"/>
          </w:rPr>
          <w:t xml:space="preserve">Written parts of the project code work but do not work </w:t>
        </w:r>
      </w:ins>
      <w:ins w:id="24" w:author="Jody Gibson" w:date="2023-04-05T17:21:00Z">
        <w:r w:rsidR="00942493">
          <w:rPr>
            <w:lang w:val="en-NZ"/>
          </w:rPr>
          <w:t>in the</w:t>
        </w:r>
      </w:ins>
      <w:ins w:id="25" w:author="Jody Gibson" w:date="2023-04-05T17:20:00Z">
        <w:r w:rsidR="00942493">
          <w:rPr>
            <w:lang w:val="en-NZ"/>
          </w:rPr>
          <w:t xml:space="preserve"> </w:t>
        </w:r>
      </w:ins>
      <w:ins w:id="26" w:author="Jody Gibson" w:date="2023-04-05T17:21:00Z">
        <w:r w:rsidR="00942493">
          <w:rPr>
            <w:lang w:val="en-NZ"/>
          </w:rPr>
          <w:t>intended way</w:t>
        </w:r>
      </w:ins>
    </w:p>
    <w:p w14:paraId="709C2F0F" w14:textId="77777777" w:rsidR="00744586" w:rsidRPr="008C204C" w:rsidRDefault="00744586" w:rsidP="00744586">
      <w:pPr>
        <w:spacing w:after="0"/>
        <w:rPr>
          <w:b/>
          <w:lang w:val="en-NZ"/>
        </w:rPr>
      </w:pPr>
      <w:r w:rsidRPr="008C204C">
        <w:rPr>
          <w:b/>
          <w:lang w:val="en-NZ"/>
        </w:rPr>
        <w:t xml:space="preserve">Management plan: </w:t>
      </w:r>
    </w:p>
    <w:p w14:paraId="1DEF036B" w14:textId="1469A6A1" w:rsidR="00744586" w:rsidRDefault="00297A73" w:rsidP="00297A73">
      <w:pPr>
        <w:pStyle w:val="ListParagraph"/>
        <w:numPr>
          <w:ilvl w:val="0"/>
          <w:numId w:val="2"/>
        </w:numPr>
        <w:spacing w:after="0"/>
      </w:pPr>
      <w:del w:id="27" w:author="Jody Gibson" w:date="2023-04-05T17:21:00Z">
        <w:r w:rsidDel="00942493">
          <w:delText>[Add steps that you will take to address the issue]</w:delText>
        </w:r>
      </w:del>
      <w:ins w:id="28" w:author="Jody Gibson" w:date="2023-04-05T17:21:00Z">
        <w:r w:rsidR="00942493">
          <w:t>Check each part of the code is working before moving onto the next</w:t>
        </w:r>
      </w:ins>
    </w:p>
    <w:p w14:paraId="2577D1A8" w14:textId="77777777" w:rsidR="00297A73" w:rsidRPr="008C204C" w:rsidRDefault="00297A73" w:rsidP="00297A73">
      <w:pPr>
        <w:pStyle w:val="ListParagraph"/>
        <w:spacing w:after="0"/>
      </w:pPr>
    </w:p>
    <w:p w14:paraId="16DAD351" w14:textId="403C3B6F" w:rsidR="00297A73" w:rsidRPr="008C204C" w:rsidRDefault="00297A73" w:rsidP="00297A73">
      <w:pPr>
        <w:spacing w:after="0"/>
        <w:rPr>
          <w:lang w:val="en-NZ"/>
        </w:rPr>
      </w:pPr>
      <w:r w:rsidRPr="008C204C">
        <w:rPr>
          <w:b/>
          <w:lang w:val="en-NZ"/>
        </w:rPr>
        <w:t>Issue:</w:t>
      </w:r>
      <w:r w:rsidRPr="008C204C">
        <w:rPr>
          <w:lang w:val="en-NZ"/>
        </w:rPr>
        <w:t xml:space="preserve"> </w:t>
      </w:r>
      <w:ins w:id="29" w:author="Jody Gibson" w:date="2023-04-05T17:22:00Z">
        <w:r w:rsidR="00942493">
          <w:rPr>
            <w:lang w:val="en-NZ"/>
          </w:rPr>
          <w:t>Created designs are not implemented correctly/not adhered to</w:t>
        </w:r>
      </w:ins>
    </w:p>
    <w:p w14:paraId="63E97CDA" w14:textId="1170284A" w:rsidR="00297A73" w:rsidRPr="00942493" w:rsidRDefault="00297A73" w:rsidP="00297A73">
      <w:pPr>
        <w:spacing w:after="0"/>
        <w:rPr>
          <w:lang w:val="en-NZ"/>
          <w:rPrChange w:id="30" w:author="Jody Gibson" w:date="2023-04-05T17:22:00Z">
            <w:rPr>
              <w:lang w:val="en-NZ"/>
            </w:rPr>
          </w:rPrChange>
        </w:rPr>
      </w:pPr>
      <w:r w:rsidRPr="008C204C">
        <w:rPr>
          <w:b/>
          <w:lang w:val="en-NZ"/>
        </w:rPr>
        <w:t xml:space="preserve">Explanation: </w:t>
      </w:r>
      <w:ins w:id="31" w:author="Jody Gibson" w:date="2023-04-05T17:22:00Z">
        <w:r w:rsidR="00942493">
          <w:rPr>
            <w:lang w:val="en-NZ"/>
          </w:rPr>
          <w:t>Designs that are created as part of the planning process are not used to help complete the project</w:t>
        </w:r>
      </w:ins>
    </w:p>
    <w:p w14:paraId="0F679A67" w14:textId="77777777" w:rsidR="00297A73" w:rsidRPr="008C204C" w:rsidRDefault="00297A73" w:rsidP="00297A73">
      <w:pPr>
        <w:spacing w:after="0"/>
        <w:rPr>
          <w:b/>
          <w:lang w:val="en-NZ"/>
        </w:rPr>
      </w:pPr>
      <w:r w:rsidRPr="008C204C">
        <w:rPr>
          <w:b/>
          <w:lang w:val="en-NZ"/>
        </w:rPr>
        <w:t xml:space="preserve">Management plan: </w:t>
      </w:r>
    </w:p>
    <w:p w14:paraId="149B27C7" w14:textId="53CAC8A4" w:rsidR="00297A73" w:rsidRDefault="00942493" w:rsidP="00297A73">
      <w:pPr>
        <w:pStyle w:val="ListParagraph"/>
        <w:numPr>
          <w:ilvl w:val="0"/>
          <w:numId w:val="2"/>
        </w:numPr>
        <w:spacing w:after="0"/>
      </w:pPr>
      <w:ins w:id="32" w:author="Jody Gibson" w:date="2023-04-05T17:23:00Z">
        <w:r>
          <w:t>Having the designs set up in a way that is obvious and easy to follow</w:t>
        </w:r>
      </w:ins>
      <w:r w:rsidR="00DF67C4">
        <w:t xml:space="preserve"> </w:t>
      </w:r>
    </w:p>
    <w:p w14:paraId="57CEEA74" w14:textId="77777777" w:rsidR="00744586" w:rsidRPr="008C204C" w:rsidRDefault="00744586" w:rsidP="00297A73">
      <w:pPr>
        <w:spacing w:after="0"/>
      </w:pPr>
    </w:p>
    <w:p w14:paraId="11BDA230" w14:textId="2D5E0FD2" w:rsidR="00DF67C4" w:rsidRPr="008C204C" w:rsidRDefault="00DF67C4" w:rsidP="00DF67C4">
      <w:pPr>
        <w:spacing w:after="0"/>
        <w:rPr>
          <w:lang w:val="en-NZ"/>
        </w:rPr>
      </w:pPr>
      <w:r w:rsidRPr="008C204C">
        <w:rPr>
          <w:b/>
          <w:lang w:val="en-NZ"/>
        </w:rPr>
        <w:t>Issue:</w:t>
      </w:r>
      <w:r w:rsidRPr="008C204C">
        <w:rPr>
          <w:lang w:val="en-NZ"/>
        </w:rPr>
        <w:t xml:space="preserve"> </w:t>
      </w:r>
      <w:ins w:id="33" w:author="Jody Gibson" w:date="2023-04-05T17:23:00Z">
        <w:r w:rsidR="00F078E5">
          <w:rPr>
            <w:lang w:val="en-NZ"/>
          </w:rPr>
          <w:t>Stated requirements are missed or partially implemented</w:t>
        </w:r>
      </w:ins>
    </w:p>
    <w:p w14:paraId="3303B540" w14:textId="3D6260C0" w:rsidR="00DF67C4" w:rsidRPr="00F078E5" w:rsidRDefault="00DF67C4" w:rsidP="00DF67C4">
      <w:pPr>
        <w:spacing w:after="0"/>
        <w:rPr>
          <w:lang w:val="en-NZ"/>
          <w:rPrChange w:id="34" w:author="Jody Gibson" w:date="2023-04-05T17:24:00Z">
            <w:rPr>
              <w:lang w:val="en-NZ"/>
            </w:rPr>
          </w:rPrChange>
        </w:rPr>
      </w:pPr>
      <w:r w:rsidRPr="008C204C">
        <w:rPr>
          <w:b/>
          <w:lang w:val="en-NZ"/>
        </w:rPr>
        <w:t xml:space="preserve">Explanation: </w:t>
      </w:r>
      <w:ins w:id="35" w:author="Jody Gibson" w:date="2023-04-05T17:24:00Z">
        <w:r w:rsidR="00F078E5">
          <w:rPr>
            <w:lang w:val="en-NZ"/>
          </w:rPr>
          <w:t>Functional requirements are missed and/or non-functional requirements are missed or not fully implemented</w:t>
        </w:r>
      </w:ins>
    </w:p>
    <w:p w14:paraId="304D195D" w14:textId="77777777" w:rsidR="00DF67C4" w:rsidRPr="008C204C" w:rsidRDefault="00DF67C4" w:rsidP="00DF67C4">
      <w:pPr>
        <w:spacing w:after="0"/>
        <w:rPr>
          <w:b/>
          <w:lang w:val="en-NZ"/>
        </w:rPr>
      </w:pPr>
      <w:r w:rsidRPr="008C204C">
        <w:rPr>
          <w:b/>
          <w:lang w:val="en-NZ"/>
        </w:rPr>
        <w:t xml:space="preserve">Management plan: </w:t>
      </w:r>
    </w:p>
    <w:p w14:paraId="222DBEC4" w14:textId="1AD40BB3" w:rsidR="00744586" w:rsidRDefault="00DF67C4" w:rsidP="00744586">
      <w:pPr>
        <w:pStyle w:val="ListParagraph"/>
        <w:numPr>
          <w:ilvl w:val="0"/>
          <w:numId w:val="2"/>
        </w:numPr>
        <w:spacing w:after="0"/>
      </w:pPr>
      <w:r>
        <w:t xml:space="preserve"> </w:t>
      </w:r>
      <w:ins w:id="36" w:author="Jody Gibson" w:date="2023-04-05T17:24:00Z">
        <w:r w:rsidR="00F078E5">
          <w:t>Keep the list of requirements handy and check the requirements with each stage of the project</w:t>
        </w:r>
      </w:ins>
    </w:p>
    <w:p w14:paraId="0F796F8E" w14:textId="77777777" w:rsidR="00DF67C4" w:rsidRPr="00DF67C4" w:rsidRDefault="00DF67C4" w:rsidP="00DF67C4"/>
    <w:p w14:paraId="4FFC38AC" w14:textId="77777777" w:rsidR="00744586" w:rsidRPr="008C204C" w:rsidRDefault="00744586" w:rsidP="00744586">
      <w:pPr>
        <w:pStyle w:val="Heading1"/>
        <w:rPr>
          <w:lang w:val="en-NZ"/>
        </w:rPr>
      </w:pPr>
      <w:r w:rsidRPr="008C204C">
        <w:rPr>
          <w:lang w:val="en-NZ"/>
        </w:rPr>
        <w:t>2. Planned Quality Management Activities</w:t>
      </w:r>
    </w:p>
    <w:p w14:paraId="1A1705AA" w14:textId="77777777" w:rsidR="00744586" w:rsidRPr="008C204C" w:rsidRDefault="00744586" w:rsidP="00744586">
      <w:pPr>
        <w:pStyle w:val="ListParagraph"/>
        <w:numPr>
          <w:ilvl w:val="0"/>
          <w:numId w:val="1"/>
        </w:numPr>
        <w:rPr>
          <w:b/>
        </w:rPr>
      </w:pPr>
      <w:r w:rsidRPr="008C204C">
        <w:rPr>
          <w:b/>
        </w:rPr>
        <w:t>Planning Stage (Assignment 1)</w:t>
      </w:r>
    </w:p>
    <w:p w14:paraId="004102CF" w14:textId="218C6CF5" w:rsidR="00744586" w:rsidRDefault="00297A73" w:rsidP="00744586">
      <w:pPr>
        <w:pStyle w:val="ListParagraph"/>
        <w:numPr>
          <w:ilvl w:val="1"/>
          <w:numId w:val="1"/>
        </w:numPr>
      </w:pPr>
      <w:del w:id="37" w:author="Jody Gibson" w:date="2023-04-05T17:27:00Z">
        <w:r w:rsidDel="00F078E5">
          <w:delText>[Use the assignment and the information in the Quality Management module to identify what you should do to manage quality in each stage of *this* project]</w:delText>
        </w:r>
      </w:del>
      <w:ins w:id="38" w:author="Jody Gibson" w:date="2023-04-05T17:27:00Z">
        <w:r w:rsidR="00F078E5">
          <w:t>Documents are named with repeatable naming conventions</w:t>
        </w:r>
      </w:ins>
      <w:ins w:id="39" w:author="Jody Gibson" w:date="2023-04-05T17:28:00Z">
        <w:r w:rsidR="00F078E5">
          <w:t xml:space="preserve"> to be able to connect them to the stated project.</w:t>
        </w:r>
      </w:ins>
    </w:p>
    <w:p w14:paraId="6CB9A117" w14:textId="77777777" w:rsidR="00F078E5" w:rsidRDefault="00F078E5" w:rsidP="00744586">
      <w:pPr>
        <w:pStyle w:val="ListParagraph"/>
        <w:numPr>
          <w:ilvl w:val="1"/>
          <w:numId w:val="1"/>
        </w:numPr>
        <w:rPr>
          <w:ins w:id="40" w:author="Jody Gibson" w:date="2023-04-05T17:28:00Z"/>
        </w:rPr>
      </w:pPr>
      <w:ins w:id="41" w:author="Jody Gibson" w:date="2023-04-05T17:28:00Z">
        <w:r>
          <w:t>Documents are placed in a suitably named folder</w:t>
        </w:r>
      </w:ins>
    </w:p>
    <w:p w14:paraId="153CA657" w14:textId="77777777" w:rsidR="007D44AB" w:rsidRDefault="00F078E5" w:rsidP="00744586">
      <w:pPr>
        <w:pStyle w:val="ListParagraph"/>
        <w:numPr>
          <w:ilvl w:val="1"/>
          <w:numId w:val="1"/>
        </w:numPr>
        <w:rPr>
          <w:ins w:id="42" w:author="Jody Gibson" w:date="2023-04-05T17:40:00Z"/>
        </w:rPr>
      </w:pPr>
      <w:ins w:id="43" w:author="Jody Gibson" w:date="2023-04-05T17:28:00Z">
        <w:r>
          <w:t>Folder is backed up to a separate place</w:t>
        </w:r>
      </w:ins>
      <w:ins w:id="44" w:author="Jody Gibson" w:date="2023-04-05T17:29:00Z">
        <w:r>
          <w:t xml:space="preserve"> from where it was initially saved and placed.</w:t>
        </w:r>
      </w:ins>
    </w:p>
    <w:p w14:paraId="45693E64" w14:textId="2B852EC4" w:rsidR="00297A73" w:rsidRPr="008C204C" w:rsidRDefault="007D44AB" w:rsidP="00744586">
      <w:pPr>
        <w:pStyle w:val="ListParagraph"/>
        <w:numPr>
          <w:ilvl w:val="1"/>
          <w:numId w:val="1"/>
        </w:numPr>
      </w:pPr>
      <w:ins w:id="45" w:author="Jody Gibson" w:date="2023-04-05T17:40:00Z">
        <w:r>
          <w:t>Planning documents are checked against each other to ensure that each document is correct and related to each document.</w:t>
        </w:r>
      </w:ins>
      <w:del w:id="46" w:author="Jody Gibson" w:date="2023-04-05T17:28:00Z">
        <w:r w:rsidR="00297A73" w:rsidDel="00F078E5">
          <w:delText>…</w:delText>
        </w:r>
      </w:del>
    </w:p>
    <w:p w14:paraId="79759431" w14:textId="447B6FB9" w:rsidR="007D44AB" w:rsidRPr="007D44AB" w:rsidRDefault="00CC00D5" w:rsidP="007D44AB">
      <w:pPr>
        <w:pStyle w:val="ListParagraph"/>
        <w:numPr>
          <w:ilvl w:val="0"/>
          <w:numId w:val="1"/>
        </w:numPr>
        <w:rPr>
          <w:b/>
          <w:rPrChange w:id="47" w:author="Jody Gibson" w:date="2023-04-05T17:43:00Z">
            <w:rPr/>
          </w:rPrChange>
        </w:rPr>
        <w:pPrChange w:id="48" w:author="Jody Gibson" w:date="2023-04-05T17:43:00Z">
          <w:pPr>
            <w:pStyle w:val="ListParagraph"/>
            <w:numPr>
              <w:numId w:val="1"/>
            </w:numPr>
            <w:ind w:left="360" w:hanging="360"/>
          </w:pPr>
        </w:pPrChange>
      </w:pPr>
      <w:r>
        <w:rPr>
          <w:b/>
        </w:rPr>
        <w:t xml:space="preserve">Requirements Engineering </w:t>
      </w:r>
      <w:r w:rsidR="00744586" w:rsidRPr="008C204C">
        <w:rPr>
          <w:b/>
        </w:rPr>
        <w:t>Stage (Assignment 1)</w:t>
      </w:r>
    </w:p>
    <w:p w14:paraId="5230BEDA" w14:textId="70794383" w:rsidR="00744586" w:rsidRDefault="00297A73" w:rsidP="00744586">
      <w:pPr>
        <w:pStyle w:val="ListParagraph"/>
        <w:numPr>
          <w:ilvl w:val="1"/>
          <w:numId w:val="1"/>
        </w:numPr>
        <w:rPr>
          <w:ins w:id="49" w:author="Jody Gibson" w:date="2023-04-05T17:43:00Z"/>
        </w:rPr>
      </w:pPr>
      <w:del w:id="50" w:author="Jody Gibson" w:date="2023-04-05T17:41:00Z">
        <w:r w:rsidDel="007D44AB">
          <w:delText>…</w:delText>
        </w:r>
      </w:del>
      <w:ins w:id="51" w:author="Jody Gibson" w:date="2023-04-05T17:41:00Z">
        <w:r w:rsidR="007D44AB">
          <w:t>Requirements written down are checked</w:t>
        </w:r>
      </w:ins>
      <w:ins w:id="52" w:author="Jody Gibson" w:date="2023-04-05T17:42:00Z">
        <w:r w:rsidR="007D44AB">
          <w:t xml:space="preserve"> to make sure none are missed.</w:t>
        </w:r>
      </w:ins>
    </w:p>
    <w:p w14:paraId="27549976" w14:textId="4C4AF88F" w:rsidR="007D44AB" w:rsidRDefault="007D44AB" w:rsidP="00744586">
      <w:pPr>
        <w:pStyle w:val="ListParagraph"/>
        <w:numPr>
          <w:ilvl w:val="1"/>
          <w:numId w:val="1"/>
        </w:numPr>
        <w:rPr>
          <w:ins w:id="53" w:author="Jody Gibson" w:date="2023-04-05T17:42:00Z"/>
        </w:rPr>
      </w:pPr>
      <w:ins w:id="54" w:author="Jody Gibson" w:date="2023-04-05T17:43:00Z">
        <w:r>
          <w:t>Requirements are written into separate lines and are checked against the original written requirements to make sure that all requirements are included</w:t>
        </w:r>
      </w:ins>
    </w:p>
    <w:p w14:paraId="011DD4CC" w14:textId="21059C1F" w:rsidR="007D44AB" w:rsidRDefault="007D44AB" w:rsidP="00744586">
      <w:pPr>
        <w:pStyle w:val="ListParagraph"/>
        <w:numPr>
          <w:ilvl w:val="1"/>
          <w:numId w:val="1"/>
        </w:numPr>
        <w:rPr>
          <w:ins w:id="55" w:author="Jody Gibson" w:date="2023-04-05T17:43:00Z"/>
        </w:rPr>
      </w:pPr>
      <w:ins w:id="56" w:author="Jody Gibson" w:date="2023-04-05T17:42:00Z">
        <w:r>
          <w:lastRenderedPageBreak/>
          <w:t>Created user-stories are double checked alongside the requirements to make sure they are all answered for.</w:t>
        </w:r>
      </w:ins>
    </w:p>
    <w:p w14:paraId="6F430722" w14:textId="12BE798A" w:rsidR="007D44AB" w:rsidRDefault="000F6247" w:rsidP="00744586">
      <w:pPr>
        <w:pStyle w:val="ListParagraph"/>
        <w:numPr>
          <w:ilvl w:val="1"/>
          <w:numId w:val="1"/>
        </w:numPr>
        <w:rPr>
          <w:ins w:id="57" w:author="Jody Gibson" w:date="2023-04-05T17:45:00Z"/>
        </w:rPr>
      </w:pPr>
      <w:ins w:id="58" w:author="Jody Gibson" w:date="2023-04-05T17:45:00Z">
        <w:r>
          <w:t>Programs created for the basic architecture are using easy to read naming conventions</w:t>
        </w:r>
      </w:ins>
    </w:p>
    <w:p w14:paraId="578E8CDA" w14:textId="39B654DE" w:rsidR="000F6247" w:rsidRPr="008C204C" w:rsidRDefault="000F6247" w:rsidP="00744586">
      <w:pPr>
        <w:pStyle w:val="ListParagraph"/>
        <w:numPr>
          <w:ilvl w:val="1"/>
          <w:numId w:val="1"/>
        </w:numPr>
      </w:pPr>
      <w:ins w:id="59" w:author="Jody Gibson" w:date="2023-04-05T17:46:00Z">
        <w:r>
          <w:t>The created program is checked alongside the requirements to ensure that they are followed and implemented to a degree.</w:t>
        </w:r>
      </w:ins>
    </w:p>
    <w:p w14:paraId="33168C76" w14:textId="77777777" w:rsidR="00744586" w:rsidRPr="008C204C" w:rsidRDefault="00744586" w:rsidP="00744586">
      <w:pPr>
        <w:pStyle w:val="ListParagraph"/>
        <w:numPr>
          <w:ilvl w:val="0"/>
          <w:numId w:val="1"/>
        </w:numPr>
        <w:rPr>
          <w:b/>
        </w:rPr>
      </w:pPr>
      <w:r w:rsidRPr="008C204C">
        <w:rPr>
          <w:b/>
        </w:rPr>
        <w:t>Design Stage (Assignment 2)</w:t>
      </w:r>
    </w:p>
    <w:p w14:paraId="3551EEA2" w14:textId="6AF53004" w:rsidR="00744586" w:rsidRDefault="00297A73" w:rsidP="00744586">
      <w:pPr>
        <w:pStyle w:val="ListParagraph"/>
        <w:numPr>
          <w:ilvl w:val="1"/>
          <w:numId w:val="1"/>
        </w:numPr>
        <w:rPr>
          <w:ins w:id="60" w:author="Jody Gibson" w:date="2023-04-05T17:49:00Z"/>
        </w:rPr>
      </w:pPr>
      <w:del w:id="61" w:author="Jody Gibson" w:date="2023-04-05T17:49:00Z">
        <w:r w:rsidDel="000F6247">
          <w:delText>…</w:delText>
        </w:r>
      </w:del>
      <w:ins w:id="62" w:author="Jody Gibson" w:date="2023-04-05T17:49:00Z">
        <w:r w:rsidR="000F6247">
          <w:t>Documents are named aptly and easy to recognise that they are part of this project.</w:t>
        </w:r>
      </w:ins>
    </w:p>
    <w:p w14:paraId="530110FA" w14:textId="69E50056" w:rsidR="000F6247" w:rsidRDefault="000F6247" w:rsidP="00744586">
      <w:pPr>
        <w:pStyle w:val="ListParagraph"/>
        <w:numPr>
          <w:ilvl w:val="1"/>
          <w:numId w:val="1"/>
        </w:numPr>
        <w:rPr>
          <w:ins w:id="63" w:author="Jody Gibson" w:date="2023-04-05T17:49:00Z"/>
        </w:rPr>
      </w:pPr>
      <w:ins w:id="64" w:author="Jody Gibson" w:date="2023-04-05T17:49:00Z">
        <w:r>
          <w:t>Folder is also named correctly and can be easily traced to this project</w:t>
        </w:r>
      </w:ins>
    </w:p>
    <w:p w14:paraId="42E1C23A" w14:textId="7F55317B" w:rsidR="000F6247" w:rsidRDefault="000F6247" w:rsidP="00744586">
      <w:pPr>
        <w:pStyle w:val="ListParagraph"/>
        <w:numPr>
          <w:ilvl w:val="1"/>
          <w:numId w:val="1"/>
        </w:numPr>
        <w:rPr>
          <w:ins w:id="65" w:author="Jody Gibson" w:date="2023-04-05T17:51:00Z"/>
        </w:rPr>
      </w:pPr>
      <w:ins w:id="66" w:author="Jody Gibson" w:date="2023-04-05T17:51:00Z">
        <w:r>
          <w:t>Created diagrams are checked against the allocated principles to ensure that they follow them.</w:t>
        </w:r>
      </w:ins>
    </w:p>
    <w:p w14:paraId="02583FC9" w14:textId="54FF8B4A" w:rsidR="000F6247" w:rsidRPr="008C204C" w:rsidRDefault="000F6247" w:rsidP="00744586">
      <w:pPr>
        <w:pStyle w:val="ListParagraph"/>
        <w:numPr>
          <w:ilvl w:val="1"/>
          <w:numId w:val="1"/>
        </w:numPr>
      </w:pPr>
      <w:ins w:id="67" w:author="Jody Gibson" w:date="2023-04-05T17:51:00Z">
        <w:r>
          <w:t xml:space="preserve">Created </w:t>
        </w:r>
        <w:proofErr w:type="spellStart"/>
        <w:r>
          <w:t>ui</w:t>
        </w:r>
        <w:proofErr w:type="spellEnd"/>
        <w:r>
          <w:t xml:space="preserve"> interface designs are check against diagrams to ensure they match up with them.</w:t>
        </w:r>
      </w:ins>
    </w:p>
    <w:p w14:paraId="233C8310" w14:textId="55520B9C" w:rsidR="00744586" w:rsidRPr="008C204C" w:rsidRDefault="00A92215" w:rsidP="00744586">
      <w:pPr>
        <w:pStyle w:val="ListParagraph"/>
        <w:numPr>
          <w:ilvl w:val="0"/>
          <w:numId w:val="1"/>
        </w:numPr>
        <w:rPr>
          <w:b/>
        </w:rPr>
      </w:pPr>
      <w:r w:rsidRPr="008C204C">
        <w:rPr>
          <w:b/>
        </w:rPr>
        <w:t xml:space="preserve">Construction </w:t>
      </w:r>
      <w:r w:rsidR="00744586" w:rsidRPr="008C204C">
        <w:rPr>
          <w:b/>
        </w:rPr>
        <w:t>Stage (Assignment 3)</w:t>
      </w:r>
    </w:p>
    <w:p w14:paraId="3E2498F7" w14:textId="23B9CE44" w:rsidR="00744586" w:rsidRDefault="00297A73" w:rsidP="00744586">
      <w:pPr>
        <w:pStyle w:val="ListParagraph"/>
        <w:numPr>
          <w:ilvl w:val="1"/>
          <w:numId w:val="1"/>
        </w:numPr>
        <w:rPr>
          <w:ins w:id="68" w:author="Jody Gibson" w:date="2023-04-05T17:54:00Z"/>
        </w:rPr>
      </w:pPr>
      <w:del w:id="69" w:author="Jody Gibson" w:date="2023-04-05T17:54:00Z">
        <w:r w:rsidDel="000F6247">
          <w:delText>…</w:delText>
        </w:r>
      </w:del>
      <w:ins w:id="70" w:author="Jody Gibson" w:date="2023-04-05T17:54:00Z">
        <w:r w:rsidR="000F6247">
          <w:t>Test plans are checked against previous documents to ensure everything is included and in place.</w:t>
        </w:r>
      </w:ins>
    </w:p>
    <w:p w14:paraId="7A22CA5A" w14:textId="708C309C" w:rsidR="000F6247" w:rsidRDefault="001A0054" w:rsidP="00744586">
      <w:pPr>
        <w:pStyle w:val="ListParagraph"/>
        <w:numPr>
          <w:ilvl w:val="1"/>
          <w:numId w:val="1"/>
        </w:numPr>
        <w:rPr>
          <w:ins w:id="71" w:author="Jody Gibson" w:date="2023-04-05T17:55:00Z"/>
        </w:rPr>
      </w:pPr>
      <w:ins w:id="72" w:author="Jody Gibson" w:date="2023-04-05T17:55:00Z">
        <w:r>
          <w:t>Second iteration of application is checked to make sure that the first iteration is added and working.</w:t>
        </w:r>
      </w:ins>
    </w:p>
    <w:p w14:paraId="3416FA46" w14:textId="250445EB" w:rsidR="001A0054" w:rsidRPr="008C204C" w:rsidRDefault="001A0054" w:rsidP="00744586">
      <w:pPr>
        <w:pStyle w:val="ListParagraph"/>
        <w:numPr>
          <w:ilvl w:val="1"/>
          <w:numId w:val="1"/>
        </w:numPr>
      </w:pPr>
      <w:ins w:id="73" w:author="Jody Gibson" w:date="2023-04-05T17:56:00Z">
        <w:r>
          <w:t xml:space="preserve">As sections of code work correctly, they are committed to git to be able to be rolled back to in case of the code </w:t>
        </w:r>
      </w:ins>
      <w:ins w:id="74" w:author="Jody Gibson" w:date="2023-04-05T17:57:00Z">
        <w:r>
          <w:t>breaking when something is added and/or changed.</w:t>
        </w:r>
      </w:ins>
    </w:p>
    <w:p w14:paraId="1D0D02EA" w14:textId="77777777" w:rsidR="00744586" w:rsidRPr="008C204C" w:rsidRDefault="00744586" w:rsidP="00744586">
      <w:pPr>
        <w:pStyle w:val="ListParagraph"/>
        <w:numPr>
          <w:ilvl w:val="0"/>
          <w:numId w:val="1"/>
        </w:numPr>
        <w:rPr>
          <w:b/>
        </w:rPr>
      </w:pPr>
      <w:r w:rsidRPr="008C204C">
        <w:rPr>
          <w:b/>
        </w:rPr>
        <w:t>Transition Stage (Assignment 3)</w:t>
      </w:r>
    </w:p>
    <w:p w14:paraId="547F2E16" w14:textId="63BC3A4B" w:rsidR="00744586" w:rsidRDefault="00297A73" w:rsidP="00744586">
      <w:pPr>
        <w:pStyle w:val="ListParagraph"/>
        <w:numPr>
          <w:ilvl w:val="1"/>
          <w:numId w:val="1"/>
        </w:numPr>
        <w:rPr>
          <w:ins w:id="75" w:author="Jody Gibson" w:date="2023-04-05T17:58:00Z"/>
        </w:rPr>
      </w:pPr>
      <w:del w:id="76" w:author="Jody Gibson" w:date="2023-04-05T17:57:00Z">
        <w:r w:rsidDel="001A0054">
          <w:delText>…</w:delText>
        </w:r>
      </w:del>
      <w:ins w:id="77" w:author="Jody Gibson" w:date="2023-04-05T17:57:00Z">
        <w:r w:rsidR="001A0054">
          <w:t xml:space="preserve">All documents are checked to ensure that everything is included (which is why </w:t>
        </w:r>
      </w:ins>
      <w:ins w:id="78" w:author="Jody Gibson" w:date="2023-04-05T17:58:00Z">
        <w:r w:rsidR="001A0054">
          <w:t>naming</w:t>
        </w:r>
      </w:ins>
      <w:ins w:id="79" w:author="Jody Gibson" w:date="2023-04-05T17:57:00Z">
        <w:r w:rsidR="001A0054">
          <w:t xml:space="preserve"> </w:t>
        </w:r>
      </w:ins>
      <w:ins w:id="80" w:author="Jody Gibson" w:date="2023-04-05T17:58:00Z">
        <w:r w:rsidR="001A0054">
          <w:t>conventions help)</w:t>
        </w:r>
      </w:ins>
    </w:p>
    <w:p w14:paraId="47152BB5" w14:textId="1A413021" w:rsidR="001A0054" w:rsidRDefault="001A0054" w:rsidP="00744586">
      <w:pPr>
        <w:pStyle w:val="ListParagraph"/>
        <w:numPr>
          <w:ilvl w:val="1"/>
          <w:numId w:val="1"/>
        </w:numPr>
        <w:rPr>
          <w:ins w:id="81" w:author="Jody Gibson" w:date="2023-04-05T17:58:00Z"/>
        </w:rPr>
      </w:pPr>
      <w:ins w:id="82" w:author="Jody Gibson" w:date="2023-04-05T17:58:00Z">
        <w:r>
          <w:t>Zip folder is created with a recognisable name</w:t>
        </w:r>
      </w:ins>
    </w:p>
    <w:p w14:paraId="6DD18751" w14:textId="70D09AB0" w:rsidR="001A0054" w:rsidRPr="008C204C" w:rsidDel="001A0054" w:rsidRDefault="001A0054" w:rsidP="00744586">
      <w:pPr>
        <w:pStyle w:val="ListParagraph"/>
        <w:numPr>
          <w:ilvl w:val="1"/>
          <w:numId w:val="1"/>
        </w:numPr>
        <w:rPr>
          <w:del w:id="83" w:author="Jody Gibson" w:date="2023-04-05T17:59:00Z"/>
        </w:rPr>
      </w:pPr>
      <w:ins w:id="84" w:author="Jody Gibson" w:date="2023-04-05T17:58:00Z">
        <w:r>
          <w:t>Program files with</w:t>
        </w:r>
      </w:ins>
      <w:ins w:id="85" w:author="Jody Gibson" w:date="2023-04-05T17:59:00Z">
        <w:r>
          <w:t>in</w:t>
        </w:r>
      </w:ins>
      <w:ins w:id="86" w:author="Jody Gibson" w:date="2023-04-05T17:58:00Z">
        <w:r>
          <w:t xml:space="preserve"> zip folder are extracted and tested to make sure they work</w:t>
        </w:r>
      </w:ins>
    </w:p>
    <w:p w14:paraId="679246EF" w14:textId="1DBDABF7" w:rsidR="00744586" w:rsidRPr="001A0054" w:rsidDel="001A0054" w:rsidRDefault="00744586" w:rsidP="001A0054">
      <w:pPr>
        <w:pStyle w:val="ListParagraph"/>
        <w:numPr>
          <w:ilvl w:val="1"/>
          <w:numId w:val="1"/>
        </w:numPr>
        <w:rPr>
          <w:del w:id="87" w:author="Jody Gibson" w:date="2023-04-05T17:59:00Z"/>
          <w:b/>
          <w:rPrChange w:id="88" w:author="Jody Gibson" w:date="2023-04-05T17:59:00Z">
            <w:rPr>
              <w:del w:id="89" w:author="Jody Gibson" w:date="2023-04-05T17:59:00Z"/>
            </w:rPr>
          </w:rPrChange>
        </w:rPr>
        <w:pPrChange w:id="90" w:author="Jody Gibson" w:date="2023-04-05T17:59:00Z">
          <w:pPr>
            <w:pStyle w:val="ListParagraph"/>
            <w:numPr>
              <w:numId w:val="1"/>
            </w:numPr>
            <w:ind w:left="360" w:hanging="360"/>
          </w:pPr>
        </w:pPrChange>
      </w:pPr>
      <w:del w:id="91" w:author="Jody Gibson" w:date="2023-04-05T17:59:00Z">
        <w:r w:rsidRPr="001A0054" w:rsidDel="001A0054">
          <w:rPr>
            <w:b/>
            <w:rPrChange w:id="92" w:author="Jody Gibson" w:date="2023-04-05T17:59:00Z">
              <w:rPr/>
            </w:rPrChange>
          </w:rPr>
          <w:delText>Post-Project Review</w:delText>
        </w:r>
        <w:r w:rsidR="002945A3" w:rsidRPr="001A0054" w:rsidDel="001A0054">
          <w:rPr>
            <w:b/>
            <w:rPrChange w:id="93" w:author="Jody Gibson" w:date="2023-04-05T17:59:00Z">
              <w:rPr/>
            </w:rPrChange>
          </w:rPr>
          <w:delText xml:space="preserve"> (Assignment 3)</w:delText>
        </w:r>
      </w:del>
    </w:p>
    <w:p w14:paraId="71B81EBB" w14:textId="57AB908F" w:rsidR="00744586" w:rsidRPr="008C204C" w:rsidDel="001A0054" w:rsidRDefault="00297A73" w:rsidP="001A0054">
      <w:pPr>
        <w:pStyle w:val="ListParagraph"/>
        <w:rPr>
          <w:del w:id="94" w:author="Jody Gibson" w:date="2023-04-05T17:59:00Z"/>
        </w:rPr>
        <w:pPrChange w:id="95" w:author="Jody Gibson" w:date="2023-04-05T17:59:00Z">
          <w:pPr>
            <w:pStyle w:val="ListParagraph"/>
            <w:numPr>
              <w:ilvl w:val="1"/>
              <w:numId w:val="1"/>
            </w:numPr>
            <w:ind w:left="1080" w:hanging="360"/>
          </w:pPr>
        </w:pPrChange>
      </w:pPr>
      <w:del w:id="96" w:author="Jody Gibson" w:date="2023-04-05T17:59:00Z">
        <w:r w:rsidDel="001A0054">
          <w:delText>…</w:delText>
        </w:r>
      </w:del>
    </w:p>
    <w:p w14:paraId="363FD51F" w14:textId="77777777" w:rsidR="002945A3" w:rsidRPr="008C204C" w:rsidRDefault="002945A3" w:rsidP="001A0054">
      <w:pPr>
        <w:pStyle w:val="ListParagraph"/>
        <w:numPr>
          <w:ilvl w:val="1"/>
          <w:numId w:val="1"/>
        </w:numPr>
        <w:pPrChange w:id="97" w:author="Jody Gibson" w:date="2023-04-05T17:59:00Z">
          <w:pPr>
            <w:pStyle w:val="ListParagraph"/>
            <w:ind w:left="1080"/>
          </w:pPr>
        </w:pPrChange>
      </w:pPr>
    </w:p>
    <w:p w14:paraId="26B2ED92" w14:textId="49DFC50D" w:rsidR="00744586" w:rsidRDefault="00744586" w:rsidP="002945A3">
      <w:pPr>
        <w:pStyle w:val="Heading1"/>
        <w:rPr>
          <w:ins w:id="98" w:author="Jody Gibson" w:date="2023-04-05T17:59:00Z"/>
          <w:lang w:val="en-NZ"/>
        </w:rPr>
      </w:pPr>
      <w:r w:rsidRPr="008C204C">
        <w:rPr>
          <w:lang w:val="en-NZ"/>
        </w:rPr>
        <w:t>3. Discussion: Quality Management in different projects</w:t>
      </w:r>
    </w:p>
    <w:p w14:paraId="2CDF720B" w14:textId="352BBEEF" w:rsidR="001A0054" w:rsidRDefault="001A0054" w:rsidP="001A0054">
      <w:pPr>
        <w:rPr>
          <w:ins w:id="99" w:author="Jody Gibson" w:date="2023-04-05T18:01:00Z"/>
          <w:lang w:val="en-NZ"/>
        </w:rPr>
        <w:pPrChange w:id="100" w:author="Jody Gibson" w:date="2023-04-05T17:59:00Z">
          <w:pPr>
            <w:pStyle w:val="Heading1"/>
          </w:pPr>
        </w:pPrChange>
      </w:pPr>
      <w:ins w:id="101" w:author="Jody Gibson" w:date="2023-04-05T18:00:00Z">
        <w:r>
          <w:rPr>
            <w:lang w:val="en-NZ"/>
          </w:rPr>
          <w:t>The program that is created hasn’t been tested within the user group and as such isn</w:t>
        </w:r>
      </w:ins>
      <w:ins w:id="102" w:author="Jody Gibson" w:date="2023-04-05T18:01:00Z">
        <w:r>
          <w:rPr>
            <w:lang w:val="en-NZ"/>
          </w:rPr>
          <w:t>’t what they are looking for or they find it difficult to use. In this case, testing the application as it is being developed to check the user group is happy with it would be useful in managing this.</w:t>
        </w:r>
      </w:ins>
    </w:p>
    <w:p w14:paraId="234F52E4" w14:textId="77777777" w:rsidR="001A0054" w:rsidRDefault="001A0054" w:rsidP="001A0054">
      <w:pPr>
        <w:rPr>
          <w:ins w:id="103" w:author="Jody Gibson" w:date="2023-04-05T18:02:00Z"/>
          <w:lang w:val="en-NZ"/>
        </w:rPr>
        <w:pPrChange w:id="104" w:author="Jody Gibson" w:date="2023-04-05T17:59:00Z">
          <w:pPr>
            <w:pStyle w:val="Heading1"/>
          </w:pPr>
        </w:pPrChange>
      </w:pPr>
    </w:p>
    <w:p w14:paraId="6A48A2F3" w14:textId="48EDF04C" w:rsidR="001A0054" w:rsidRDefault="001A0054" w:rsidP="001A0054">
      <w:pPr>
        <w:rPr>
          <w:ins w:id="105" w:author="Jody Gibson" w:date="2023-04-05T18:03:00Z"/>
          <w:lang w:val="en-NZ"/>
        </w:rPr>
        <w:pPrChange w:id="106" w:author="Jody Gibson" w:date="2023-04-05T17:59:00Z">
          <w:pPr>
            <w:pStyle w:val="Heading1"/>
          </w:pPr>
        </w:pPrChange>
      </w:pPr>
      <w:ins w:id="107" w:author="Jody Gibson" w:date="2023-04-05T18:02:00Z">
        <w:r>
          <w:rPr>
            <w:lang w:val="en-NZ"/>
          </w:rPr>
          <w:t xml:space="preserve">The requirements weren’t accurately sourced from the client and are therefore inaccurate and incomplete when written down meaning that the entire program would most likely be wrong or lacking specific things that the client thought they requested. </w:t>
        </w:r>
      </w:ins>
      <w:ins w:id="108" w:author="Jody Gibson" w:date="2023-04-05T18:03:00Z">
        <w:r>
          <w:rPr>
            <w:lang w:val="en-NZ"/>
          </w:rPr>
          <w:t>To manage this the requirements should be double checked with the client to ensure they are accurate and what the client wants.</w:t>
        </w:r>
      </w:ins>
    </w:p>
    <w:p w14:paraId="51050717" w14:textId="77777777" w:rsidR="001A0054" w:rsidRDefault="001A0054" w:rsidP="001A0054">
      <w:pPr>
        <w:rPr>
          <w:ins w:id="109" w:author="Jody Gibson" w:date="2023-04-05T18:03:00Z"/>
          <w:lang w:val="en-NZ"/>
        </w:rPr>
        <w:pPrChange w:id="110" w:author="Jody Gibson" w:date="2023-04-05T17:59:00Z">
          <w:pPr>
            <w:pStyle w:val="Heading1"/>
          </w:pPr>
        </w:pPrChange>
      </w:pPr>
    </w:p>
    <w:p w14:paraId="6B285F82" w14:textId="1256D0A1" w:rsidR="001A0054" w:rsidRPr="001A0054" w:rsidRDefault="001A0054" w:rsidP="001A0054">
      <w:pPr>
        <w:rPr>
          <w:lang w:val="en-NZ"/>
          <w:rPrChange w:id="111" w:author="Jody Gibson" w:date="2023-04-05T18:00:00Z">
            <w:rPr>
              <w:lang w:val="en-NZ"/>
            </w:rPr>
          </w:rPrChange>
        </w:rPr>
        <w:pPrChange w:id="112" w:author="Jody Gibson" w:date="2023-04-05T17:59:00Z">
          <w:pPr>
            <w:pStyle w:val="Heading1"/>
          </w:pPr>
        </w:pPrChange>
      </w:pPr>
      <w:ins w:id="113" w:author="Jody Gibson" w:date="2023-04-05T18:04:00Z">
        <w:r>
          <w:rPr>
            <w:lang w:val="en-NZ"/>
          </w:rPr>
          <w:t>The developer wasn’t given the correct requirements or they weren’t communicated to them clearly from the analyst so the program is coded incorrectly and/or missing requirements due to miscommunication between the two</w:t>
        </w:r>
      </w:ins>
      <w:ins w:id="114" w:author="Jody Gibson" w:date="2023-04-05T18:05:00Z">
        <w:r w:rsidR="00551129">
          <w:rPr>
            <w:lang w:val="en-NZ"/>
          </w:rPr>
          <w:t>. To manage this, the developer should double check with the analyst that requirements are as written and that they understand what the analyst means.</w:t>
        </w:r>
      </w:ins>
    </w:p>
    <w:p w14:paraId="0FF2FDC7" w14:textId="77777777" w:rsidR="00CA20EF" w:rsidRPr="008C204C" w:rsidDel="00551129" w:rsidRDefault="00CA20EF" w:rsidP="00187B7F">
      <w:pPr>
        <w:rPr>
          <w:del w:id="115" w:author="Jody Gibson" w:date="2023-04-05T18:06:00Z"/>
          <w:lang w:val="en-NZ"/>
        </w:rPr>
      </w:pPr>
      <w:bookmarkStart w:id="116" w:name="_GoBack"/>
      <w:bookmarkEnd w:id="116"/>
    </w:p>
    <w:p w14:paraId="77FE7788" w14:textId="77777777" w:rsidR="00187B7F" w:rsidRPr="008C204C" w:rsidRDefault="00187B7F" w:rsidP="00187B7F">
      <w:pPr>
        <w:rPr>
          <w:lang w:val="en-NZ"/>
        </w:rPr>
      </w:pPr>
    </w:p>
    <w:sectPr w:rsidR="00187B7F" w:rsidRPr="008C204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921AA" w14:textId="77777777" w:rsidR="00D76B3E" w:rsidRDefault="00D76B3E" w:rsidP="003D5610">
      <w:pPr>
        <w:spacing w:after="0" w:line="240" w:lineRule="auto"/>
      </w:pPr>
      <w:r>
        <w:separator/>
      </w:r>
    </w:p>
  </w:endnote>
  <w:endnote w:type="continuationSeparator" w:id="0">
    <w:p w14:paraId="50AD5B44" w14:textId="77777777" w:rsidR="00D76B3E" w:rsidRDefault="00D76B3E" w:rsidP="003D5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EF" w:usb1="5000205B" w:usb2="00000020" w:usb3="00000000" w:csb0="0000019F" w:csb1="00000000"/>
  </w:font>
  <w:font w:name="Perpetua Titling MT">
    <w:panose1 w:val="020205020605050208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8A581" w14:textId="77777777" w:rsidR="003D5610" w:rsidRDefault="003D5610" w:rsidP="003D5610">
    <w:pPr>
      <w:tabs>
        <w:tab w:val="left" w:pos="142"/>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51129">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of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51129">
      <w:rPr>
        <w:noProof/>
        <w:color w:val="323E4F" w:themeColor="text2" w:themeShade="BF"/>
        <w:sz w:val="24"/>
        <w:szCs w:val="24"/>
      </w:rPr>
      <w:t>2</w:t>
    </w:r>
    <w:r>
      <w:rPr>
        <w:color w:val="323E4F" w:themeColor="text2" w:themeShade="BF"/>
        <w:sz w:val="24"/>
        <w:szCs w:val="24"/>
      </w:rPr>
      <w:fldChar w:fldCharType="end"/>
    </w:r>
  </w:p>
  <w:p w14:paraId="44122B77" w14:textId="77777777" w:rsidR="003D5610" w:rsidRDefault="003D5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06344" w14:textId="77777777" w:rsidR="00D76B3E" w:rsidRDefault="00D76B3E" w:rsidP="003D5610">
      <w:pPr>
        <w:spacing w:after="0" w:line="240" w:lineRule="auto"/>
      </w:pPr>
      <w:r>
        <w:separator/>
      </w:r>
    </w:p>
  </w:footnote>
  <w:footnote w:type="continuationSeparator" w:id="0">
    <w:p w14:paraId="12FFC846" w14:textId="77777777" w:rsidR="00D76B3E" w:rsidRDefault="00D76B3E" w:rsidP="003D56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D734D"/>
    <w:multiLevelType w:val="hybridMultilevel"/>
    <w:tmpl w:val="4F108E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A791699"/>
    <w:multiLevelType w:val="hybridMultilevel"/>
    <w:tmpl w:val="204417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83D067C"/>
    <w:multiLevelType w:val="hybridMultilevel"/>
    <w:tmpl w:val="D96810F0"/>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7F05356D"/>
    <w:multiLevelType w:val="hybridMultilevel"/>
    <w:tmpl w:val="9A82FC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dy Gibson">
    <w15:presenceInfo w15:providerId="None" w15:userId="Jody Gib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0A2"/>
    <w:rsid w:val="000520BA"/>
    <w:rsid w:val="000673E1"/>
    <w:rsid w:val="000C4922"/>
    <w:rsid w:val="000F6247"/>
    <w:rsid w:val="00132D03"/>
    <w:rsid w:val="00147EF7"/>
    <w:rsid w:val="00184E81"/>
    <w:rsid w:val="00186BC7"/>
    <w:rsid w:val="00187B7F"/>
    <w:rsid w:val="001A0054"/>
    <w:rsid w:val="00232290"/>
    <w:rsid w:val="002945A3"/>
    <w:rsid w:val="00297A73"/>
    <w:rsid w:val="002A3DA0"/>
    <w:rsid w:val="002E3C4B"/>
    <w:rsid w:val="00342982"/>
    <w:rsid w:val="003822C8"/>
    <w:rsid w:val="003D5610"/>
    <w:rsid w:val="003E5507"/>
    <w:rsid w:val="00404B43"/>
    <w:rsid w:val="004B7A83"/>
    <w:rsid w:val="004D7489"/>
    <w:rsid w:val="005361B5"/>
    <w:rsid w:val="00551129"/>
    <w:rsid w:val="00565035"/>
    <w:rsid w:val="00671305"/>
    <w:rsid w:val="00744586"/>
    <w:rsid w:val="007B3A89"/>
    <w:rsid w:val="007C3B3A"/>
    <w:rsid w:val="007D44AB"/>
    <w:rsid w:val="0086709D"/>
    <w:rsid w:val="008B294C"/>
    <w:rsid w:val="008B6042"/>
    <w:rsid w:val="008C204C"/>
    <w:rsid w:val="008E1B78"/>
    <w:rsid w:val="00942493"/>
    <w:rsid w:val="00A36F89"/>
    <w:rsid w:val="00A92215"/>
    <w:rsid w:val="00AB18CD"/>
    <w:rsid w:val="00AE2304"/>
    <w:rsid w:val="00B64801"/>
    <w:rsid w:val="00B660A2"/>
    <w:rsid w:val="00BB50E3"/>
    <w:rsid w:val="00BC4208"/>
    <w:rsid w:val="00C37E05"/>
    <w:rsid w:val="00C57811"/>
    <w:rsid w:val="00C67905"/>
    <w:rsid w:val="00C96B4C"/>
    <w:rsid w:val="00CA20EF"/>
    <w:rsid w:val="00CC00D5"/>
    <w:rsid w:val="00D23CC7"/>
    <w:rsid w:val="00D25AB9"/>
    <w:rsid w:val="00D40FAF"/>
    <w:rsid w:val="00D55554"/>
    <w:rsid w:val="00D67AA1"/>
    <w:rsid w:val="00D76B3E"/>
    <w:rsid w:val="00DE4EB5"/>
    <w:rsid w:val="00DF67C4"/>
    <w:rsid w:val="00E3156E"/>
    <w:rsid w:val="00F078E5"/>
    <w:rsid w:val="00F574A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05B1A9"/>
  <w15:docId w15:val="{FD970146-729F-4BA3-89F6-C95A6F97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B7F"/>
    <w:rPr>
      <w:rFonts w:ascii="Roboto" w:hAnsi="Roboto"/>
      <w:lang w:val="mi-NZ"/>
    </w:rPr>
  </w:style>
  <w:style w:type="paragraph" w:styleId="Heading1">
    <w:name w:val="heading 1"/>
    <w:basedOn w:val="Normal"/>
    <w:next w:val="Normal"/>
    <w:link w:val="Heading1Char"/>
    <w:uiPriority w:val="9"/>
    <w:qFormat/>
    <w:rsid w:val="007B3A89"/>
    <w:pPr>
      <w:outlineLvl w:val="0"/>
    </w:pPr>
    <w:rPr>
      <w:b/>
      <w:sz w:val="28"/>
    </w:rPr>
  </w:style>
  <w:style w:type="paragraph" w:styleId="Heading2">
    <w:name w:val="heading 2"/>
    <w:basedOn w:val="Normal"/>
    <w:next w:val="Normal"/>
    <w:link w:val="Heading2Char"/>
    <w:uiPriority w:val="9"/>
    <w:unhideWhenUsed/>
    <w:qFormat/>
    <w:rsid w:val="007B3A8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7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71305"/>
    <w:rPr>
      <w:rFonts w:ascii="Perpetua Titling MT" w:hAnsi="Perpetua Titling MT"/>
      <w:sz w:val="40"/>
      <w:szCs w:val="40"/>
    </w:rPr>
  </w:style>
  <w:style w:type="character" w:customStyle="1" w:styleId="TitleChar">
    <w:name w:val="Title Char"/>
    <w:basedOn w:val="DefaultParagraphFont"/>
    <w:link w:val="Title"/>
    <w:uiPriority w:val="10"/>
    <w:rsid w:val="00671305"/>
    <w:rPr>
      <w:rFonts w:ascii="Perpetua Titling MT" w:hAnsi="Perpetua Titling MT"/>
      <w:sz w:val="40"/>
      <w:szCs w:val="40"/>
      <w:lang w:val="mi-NZ"/>
    </w:rPr>
  </w:style>
  <w:style w:type="paragraph" w:styleId="Header">
    <w:name w:val="header"/>
    <w:basedOn w:val="Normal"/>
    <w:link w:val="HeaderChar"/>
    <w:uiPriority w:val="99"/>
    <w:unhideWhenUsed/>
    <w:rsid w:val="003D56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610"/>
    <w:rPr>
      <w:rFonts w:ascii="Roboto" w:hAnsi="Roboto"/>
      <w:lang w:val="mi-NZ"/>
    </w:rPr>
  </w:style>
  <w:style w:type="paragraph" w:styleId="Footer">
    <w:name w:val="footer"/>
    <w:basedOn w:val="Normal"/>
    <w:link w:val="FooterChar"/>
    <w:uiPriority w:val="99"/>
    <w:unhideWhenUsed/>
    <w:rsid w:val="003D56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610"/>
    <w:rPr>
      <w:rFonts w:ascii="Roboto" w:hAnsi="Roboto"/>
      <w:lang w:val="mi-NZ"/>
    </w:rPr>
  </w:style>
  <w:style w:type="character" w:styleId="PlaceholderText">
    <w:name w:val="Placeholder Text"/>
    <w:basedOn w:val="DefaultParagraphFont"/>
    <w:uiPriority w:val="99"/>
    <w:semiHidden/>
    <w:rsid w:val="003D5610"/>
    <w:rPr>
      <w:color w:val="808080"/>
    </w:rPr>
  </w:style>
  <w:style w:type="character" w:customStyle="1" w:styleId="Heading2Char">
    <w:name w:val="Heading 2 Char"/>
    <w:basedOn w:val="DefaultParagraphFont"/>
    <w:link w:val="Heading2"/>
    <w:uiPriority w:val="9"/>
    <w:rsid w:val="007B3A89"/>
    <w:rPr>
      <w:rFonts w:ascii="Roboto" w:hAnsi="Roboto"/>
      <w:b/>
      <w:lang w:val="mi-NZ"/>
    </w:rPr>
  </w:style>
  <w:style w:type="character" w:customStyle="1" w:styleId="Heading1Char">
    <w:name w:val="Heading 1 Char"/>
    <w:basedOn w:val="DefaultParagraphFont"/>
    <w:link w:val="Heading1"/>
    <w:uiPriority w:val="9"/>
    <w:rsid w:val="007B3A89"/>
    <w:rPr>
      <w:rFonts w:ascii="Roboto" w:hAnsi="Roboto"/>
      <w:b/>
      <w:sz w:val="28"/>
      <w:lang w:val="mi-NZ"/>
    </w:rPr>
  </w:style>
  <w:style w:type="character" w:styleId="CommentReference">
    <w:name w:val="annotation reference"/>
    <w:basedOn w:val="DefaultParagraphFont"/>
    <w:uiPriority w:val="99"/>
    <w:semiHidden/>
    <w:unhideWhenUsed/>
    <w:rsid w:val="00232290"/>
    <w:rPr>
      <w:sz w:val="16"/>
      <w:szCs w:val="16"/>
    </w:rPr>
  </w:style>
  <w:style w:type="paragraph" w:styleId="CommentText">
    <w:name w:val="annotation text"/>
    <w:basedOn w:val="Normal"/>
    <w:link w:val="CommentTextChar"/>
    <w:uiPriority w:val="99"/>
    <w:unhideWhenUsed/>
    <w:rsid w:val="00232290"/>
    <w:pPr>
      <w:spacing w:line="240" w:lineRule="auto"/>
    </w:pPr>
    <w:rPr>
      <w:sz w:val="20"/>
      <w:szCs w:val="20"/>
    </w:rPr>
  </w:style>
  <w:style w:type="character" w:customStyle="1" w:styleId="CommentTextChar">
    <w:name w:val="Comment Text Char"/>
    <w:basedOn w:val="DefaultParagraphFont"/>
    <w:link w:val="CommentText"/>
    <w:uiPriority w:val="99"/>
    <w:rsid w:val="00232290"/>
    <w:rPr>
      <w:rFonts w:ascii="Roboto" w:hAnsi="Roboto"/>
      <w:sz w:val="20"/>
      <w:szCs w:val="20"/>
      <w:lang w:val="mi-NZ"/>
    </w:rPr>
  </w:style>
  <w:style w:type="paragraph" w:styleId="CommentSubject">
    <w:name w:val="annotation subject"/>
    <w:basedOn w:val="CommentText"/>
    <w:next w:val="CommentText"/>
    <w:link w:val="CommentSubjectChar"/>
    <w:uiPriority w:val="99"/>
    <w:semiHidden/>
    <w:unhideWhenUsed/>
    <w:rsid w:val="00232290"/>
    <w:rPr>
      <w:b/>
      <w:bCs/>
    </w:rPr>
  </w:style>
  <w:style w:type="character" w:customStyle="1" w:styleId="CommentSubjectChar">
    <w:name w:val="Comment Subject Char"/>
    <w:basedOn w:val="CommentTextChar"/>
    <w:link w:val="CommentSubject"/>
    <w:uiPriority w:val="99"/>
    <w:semiHidden/>
    <w:rsid w:val="00232290"/>
    <w:rPr>
      <w:rFonts w:ascii="Roboto" w:hAnsi="Roboto"/>
      <w:b/>
      <w:bCs/>
      <w:sz w:val="20"/>
      <w:szCs w:val="20"/>
      <w:lang w:val="mi-NZ"/>
    </w:rPr>
  </w:style>
  <w:style w:type="paragraph" w:styleId="BalloonText">
    <w:name w:val="Balloon Text"/>
    <w:basedOn w:val="Normal"/>
    <w:link w:val="BalloonTextChar"/>
    <w:uiPriority w:val="99"/>
    <w:semiHidden/>
    <w:unhideWhenUsed/>
    <w:rsid w:val="0023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290"/>
    <w:rPr>
      <w:rFonts w:ascii="Segoe UI" w:hAnsi="Segoe UI" w:cs="Segoe UI"/>
      <w:sz w:val="18"/>
      <w:szCs w:val="18"/>
      <w:lang w:val="mi-NZ"/>
    </w:rPr>
  </w:style>
  <w:style w:type="paragraph" w:styleId="ListParagraph">
    <w:name w:val="List Paragraph"/>
    <w:basedOn w:val="Normal"/>
    <w:uiPriority w:val="34"/>
    <w:qFormat/>
    <w:rsid w:val="00744586"/>
    <w:pPr>
      <w:ind w:left="720"/>
      <w:contextualSpacing/>
    </w:pPr>
    <w:rPr>
      <w:rFonts w:asciiTheme="minorHAnsi" w:hAnsiTheme="minorHAnsi"/>
      <w:sz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Hagen-Hall</dc:creator>
  <cp:keywords/>
  <dc:description/>
  <cp:lastModifiedBy>Jody Gibson</cp:lastModifiedBy>
  <cp:revision>3</cp:revision>
  <dcterms:created xsi:type="dcterms:W3CDTF">2023-04-05T05:10:00Z</dcterms:created>
  <dcterms:modified xsi:type="dcterms:W3CDTF">2023-04-05T06:06:00Z</dcterms:modified>
</cp:coreProperties>
</file>